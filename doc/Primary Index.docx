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ADA157" w14:textId="77777777" w:rsidR="00A51D6D" w:rsidRDefault="00A51D6D" w:rsidP="00A51D6D">
      <w:bookmarkStart w:id="0" w:name="_GoBack"/>
      <w:bookmarkEnd w:id="0"/>
      <w:r>
        <w:t>Building Scalable .NET Websites on Amazon Web Services</w:t>
      </w:r>
    </w:p>
    <w:p w14:paraId="13135176" w14:textId="77777777" w:rsidR="00A51D6D" w:rsidRDefault="00A51D6D" w:rsidP="00A51D6D"/>
    <w:p w14:paraId="6728E0F3" w14:textId="77777777" w:rsidR="00A51D6D" w:rsidRDefault="00A51D6D" w:rsidP="00A51D6D">
      <w:r>
        <w:t>Part 1 - Understanding the AWS Cloud</w:t>
      </w:r>
    </w:p>
    <w:p w14:paraId="264AB640" w14:textId="77777777" w:rsidR="00A51D6D" w:rsidRDefault="00A51D6D" w:rsidP="00A51D6D">
      <w:pPr>
        <w:pStyle w:val="ListParagraph"/>
        <w:numPr>
          <w:ilvl w:val="0"/>
          <w:numId w:val="1"/>
        </w:numPr>
      </w:pPr>
      <w:r>
        <w:t>Introduction</w:t>
      </w:r>
    </w:p>
    <w:p w14:paraId="1B3E8547" w14:textId="77777777" w:rsidR="00A51D6D" w:rsidRDefault="00A51D6D" w:rsidP="00A51D6D">
      <w:pPr>
        <w:pStyle w:val="ListParagraph"/>
        <w:numPr>
          <w:ilvl w:val="1"/>
          <w:numId w:val="1"/>
        </w:numPr>
      </w:pPr>
      <w:r>
        <w:t>Why AWS?</w:t>
      </w:r>
    </w:p>
    <w:p w14:paraId="488BA7F8" w14:textId="77777777" w:rsidR="00A51D6D" w:rsidRDefault="00A51D6D" w:rsidP="00A51D6D">
      <w:pPr>
        <w:pStyle w:val="ListParagraph"/>
        <w:numPr>
          <w:ilvl w:val="1"/>
          <w:numId w:val="1"/>
        </w:numPr>
      </w:pPr>
      <w:r>
        <w:t>Why .NET</w:t>
      </w:r>
    </w:p>
    <w:p w14:paraId="30B7B142" w14:textId="77777777" w:rsidR="00A51D6D" w:rsidRDefault="00A51D6D" w:rsidP="00A51D6D">
      <w:pPr>
        <w:pStyle w:val="ListParagraph"/>
        <w:numPr>
          <w:ilvl w:val="1"/>
          <w:numId w:val="1"/>
        </w:numPr>
      </w:pPr>
      <w:r>
        <w:t>Windows as a Second Class Citizen</w:t>
      </w:r>
    </w:p>
    <w:p w14:paraId="1217F47D" w14:textId="77777777" w:rsidR="00A51D6D" w:rsidRDefault="00A51D6D" w:rsidP="00A51D6D">
      <w:pPr>
        <w:pStyle w:val="ListParagraph"/>
        <w:numPr>
          <w:ilvl w:val="1"/>
          <w:numId w:val="1"/>
        </w:numPr>
      </w:pPr>
      <w:r>
        <w:t>What is different</w:t>
      </w:r>
    </w:p>
    <w:p w14:paraId="3C0B2C23" w14:textId="77777777" w:rsidR="00A51D6D" w:rsidRDefault="00A51D6D" w:rsidP="00A51D6D">
      <w:pPr>
        <w:pStyle w:val="ListParagraph"/>
        <w:numPr>
          <w:ilvl w:val="1"/>
          <w:numId w:val="1"/>
        </w:numPr>
      </w:pPr>
      <w:r>
        <w:t>What is the same</w:t>
      </w:r>
    </w:p>
    <w:p w14:paraId="13A9148F" w14:textId="77777777" w:rsidR="00A51D6D" w:rsidRDefault="00A51D6D" w:rsidP="00A51D6D">
      <w:pPr>
        <w:pStyle w:val="ListParagraph"/>
        <w:numPr>
          <w:ilvl w:val="1"/>
          <w:numId w:val="1"/>
        </w:numPr>
      </w:pPr>
      <w:r>
        <w:t>Competitors</w:t>
      </w:r>
    </w:p>
    <w:p w14:paraId="58865D42" w14:textId="77777777" w:rsidR="00A51D6D" w:rsidRDefault="00A51D6D" w:rsidP="00A51D6D">
      <w:pPr>
        <w:pStyle w:val="ListParagraph"/>
        <w:numPr>
          <w:ilvl w:val="2"/>
          <w:numId w:val="1"/>
        </w:numPr>
      </w:pPr>
      <w:r>
        <w:t>Azure</w:t>
      </w:r>
    </w:p>
    <w:p w14:paraId="35B4865E" w14:textId="77777777" w:rsidR="00A51D6D" w:rsidRDefault="00A51D6D" w:rsidP="00A51D6D">
      <w:pPr>
        <w:pStyle w:val="ListParagraph"/>
        <w:numPr>
          <w:ilvl w:val="2"/>
          <w:numId w:val="1"/>
        </w:numPr>
      </w:pPr>
      <w:r>
        <w:t>Traditional Hosting</w:t>
      </w:r>
    </w:p>
    <w:p w14:paraId="6993925F" w14:textId="77777777" w:rsidR="00A51D6D" w:rsidRDefault="00A51D6D" w:rsidP="00A51D6D">
      <w:pPr>
        <w:pStyle w:val="ListParagraph"/>
        <w:numPr>
          <w:ilvl w:val="0"/>
          <w:numId w:val="1"/>
        </w:numPr>
      </w:pPr>
      <w:r>
        <w:t>Cloud Architectural Concepts</w:t>
      </w:r>
    </w:p>
    <w:p w14:paraId="5D6338A0" w14:textId="77777777" w:rsidR="00A51D6D" w:rsidRDefault="00A51D6D" w:rsidP="00A51D6D">
      <w:pPr>
        <w:pStyle w:val="ListParagraph"/>
        <w:numPr>
          <w:ilvl w:val="0"/>
          <w:numId w:val="1"/>
        </w:numPr>
      </w:pPr>
      <w:r>
        <w:t>The Development Process</w:t>
      </w:r>
    </w:p>
    <w:p w14:paraId="42804477" w14:textId="77777777" w:rsidR="00A51D6D" w:rsidRDefault="00A51D6D" w:rsidP="00A51D6D">
      <w:pPr>
        <w:pStyle w:val="ListParagraph"/>
        <w:numPr>
          <w:ilvl w:val="0"/>
          <w:numId w:val="1"/>
        </w:numPr>
      </w:pPr>
      <w:r>
        <w:t>Using the Amazon Services</w:t>
      </w:r>
    </w:p>
    <w:p w14:paraId="4DCF6A1D" w14:textId="77777777" w:rsidR="00A51D6D" w:rsidRDefault="00A51D6D" w:rsidP="00A51D6D">
      <w:pPr>
        <w:pStyle w:val="ListParagraph"/>
        <w:numPr>
          <w:ilvl w:val="0"/>
          <w:numId w:val="1"/>
        </w:numPr>
      </w:pPr>
      <w:r>
        <w:t>Embracing the non-Windows Culture</w:t>
      </w:r>
    </w:p>
    <w:p w14:paraId="2926AF0E" w14:textId="77777777" w:rsidR="00A51D6D" w:rsidRDefault="00A51D6D" w:rsidP="00A51D6D">
      <w:pPr>
        <w:pStyle w:val="ListParagraph"/>
        <w:numPr>
          <w:ilvl w:val="0"/>
          <w:numId w:val="1"/>
        </w:numPr>
      </w:pPr>
      <w:r>
        <w:t>Creating an Architectural Mission Statement</w:t>
      </w:r>
    </w:p>
    <w:p w14:paraId="4C1681BB" w14:textId="77777777" w:rsidR="00A51D6D" w:rsidRDefault="00A51D6D" w:rsidP="00A51D6D"/>
    <w:p w14:paraId="167BAE04" w14:textId="77777777" w:rsidR="00A51D6D" w:rsidRDefault="00A51D6D" w:rsidP="00A51D6D">
      <w:r>
        <w:t>Part 2 - Concepts</w:t>
      </w:r>
    </w:p>
    <w:p w14:paraId="21CF8315" w14:textId="77777777" w:rsidR="00A51D6D" w:rsidRDefault="00A51D6D" w:rsidP="00A51D6D">
      <w:pPr>
        <w:pStyle w:val="ListParagraph"/>
        <w:numPr>
          <w:ilvl w:val="0"/>
          <w:numId w:val="2"/>
        </w:numPr>
      </w:pPr>
      <w:r>
        <w:t>Design for Failure</w:t>
      </w:r>
    </w:p>
    <w:p w14:paraId="30E475E0" w14:textId="77777777" w:rsidR="00A51D6D" w:rsidRDefault="00A51D6D" w:rsidP="00A51D6D">
      <w:pPr>
        <w:pStyle w:val="ListParagraph"/>
        <w:numPr>
          <w:ilvl w:val="0"/>
          <w:numId w:val="2"/>
        </w:numPr>
      </w:pPr>
      <w:r>
        <w:t>Security</w:t>
      </w:r>
    </w:p>
    <w:p w14:paraId="478AE386" w14:textId="77777777" w:rsidR="00A51D6D" w:rsidRDefault="00A51D6D" w:rsidP="00A51D6D">
      <w:pPr>
        <w:pStyle w:val="ListParagraph"/>
        <w:numPr>
          <w:ilvl w:val="0"/>
          <w:numId w:val="2"/>
        </w:numPr>
      </w:pPr>
      <w:r>
        <w:t>Responsible Data</w:t>
      </w:r>
    </w:p>
    <w:p w14:paraId="36475AA8" w14:textId="77777777" w:rsidR="00A51D6D" w:rsidRDefault="00A51D6D" w:rsidP="00A51D6D">
      <w:pPr>
        <w:pStyle w:val="ListParagraph"/>
        <w:numPr>
          <w:ilvl w:val="0"/>
          <w:numId w:val="2"/>
        </w:numPr>
      </w:pPr>
      <w:r>
        <w:t>Cost Models</w:t>
      </w:r>
    </w:p>
    <w:p w14:paraId="6A6DA3BD" w14:textId="77777777" w:rsidR="00A51D6D" w:rsidRDefault="00A51D6D" w:rsidP="00A51D6D">
      <w:pPr>
        <w:pStyle w:val="ListParagraph"/>
        <w:numPr>
          <w:ilvl w:val="0"/>
          <w:numId w:val="2"/>
        </w:numPr>
      </w:pPr>
      <w:r>
        <w:t>Open Source Projects</w:t>
      </w:r>
    </w:p>
    <w:p w14:paraId="0B2F7928" w14:textId="77777777" w:rsidR="00A51D6D" w:rsidRDefault="00A51D6D" w:rsidP="00A51D6D">
      <w:pPr>
        <w:pStyle w:val="ListParagraph"/>
        <w:numPr>
          <w:ilvl w:val="0"/>
          <w:numId w:val="2"/>
        </w:numPr>
      </w:pPr>
      <w:r>
        <w:t>Testing</w:t>
      </w:r>
    </w:p>
    <w:p w14:paraId="3747B1CC" w14:textId="77777777" w:rsidR="00A51D6D" w:rsidRDefault="00A51D6D" w:rsidP="00A51D6D"/>
    <w:p w14:paraId="547CB6C6" w14:textId="77777777" w:rsidR="00A51D6D" w:rsidRDefault="00A51D6D" w:rsidP="00A51D6D">
      <w:r>
        <w:t>Part 3 - Getting Ready to Code</w:t>
      </w:r>
    </w:p>
    <w:p w14:paraId="4F7CB7B3" w14:textId="77777777" w:rsidR="00A51D6D" w:rsidRDefault="00A51D6D" w:rsidP="00A51D6D">
      <w:pPr>
        <w:pStyle w:val="ListParagraph"/>
        <w:numPr>
          <w:ilvl w:val="0"/>
          <w:numId w:val="3"/>
        </w:numPr>
      </w:pPr>
      <w:r>
        <w:t>Breaking Away from Enterprise IT Practices</w:t>
      </w:r>
    </w:p>
    <w:p w14:paraId="7EA02BD6" w14:textId="77777777" w:rsidR="00A51D6D" w:rsidRDefault="00A51D6D" w:rsidP="00A51D6D">
      <w:pPr>
        <w:pStyle w:val="ListParagraph"/>
        <w:numPr>
          <w:ilvl w:val="0"/>
          <w:numId w:val="3"/>
        </w:numPr>
      </w:pPr>
      <w:r>
        <w:t>Choosing and Creating a Windows AMI</w:t>
      </w:r>
    </w:p>
    <w:p w14:paraId="61BE9A77" w14:textId="77777777" w:rsidR="00A51D6D" w:rsidRDefault="00A51D6D" w:rsidP="00A51D6D">
      <w:pPr>
        <w:pStyle w:val="ListParagraph"/>
        <w:numPr>
          <w:ilvl w:val="0"/>
          <w:numId w:val="3"/>
        </w:numPr>
      </w:pPr>
      <w:r>
        <w:t>Source Control</w:t>
      </w:r>
    </w:p>
    <w:p w14:paraId="6838AC75" w14:textId="77777777" w:rsidR="00A51D6D" w:rsidRDefault="00A51D6D" w:rsidP="00A51D6D">
      <w:pPr>
        <w:pStyle w:val="ListParagraph"/>
        <w:numPr>
          <w:ilvl w:val="1"/>
          <w:numId w:val="3"/>
        </w:numPr>
      </w:pPr>
      <w:r>
        <w:t>Coming to terms with TFS loss</w:t>
      </w:r>
    </w:p>
    <w:p w14:paraId="613CED8D" w14:textId="77777777" w:rsidR="00A51D6D" w:rsidRDefault="00A51D6D" w:rsidP="00A51D6D">
      <w:pPr>
        <w:pStyle w:val="ListParagraph"/>
        <w:numPr>
          <w:ilvl w:val="0"/>
          <w:numId w:val="3"/>
        </w:numPr>
      </w:pPr>
      <w:r>
        <w:t>Continuous Integration and Build</w:t>
      </w:r>
    </w:p>
    <w:p w14:paraId="79722D62" w14:textId="77777777" w:rsidR="00A51D6D" w:rsidRDefault="00A51D6D" w:rsidP="00A51D6D">
      <w:pPr>
        <w:pStyle w:val="ListParagraph"/>
        <w:numPr>
          <w:ilvl w:val="0"/>
          <w:numId w:val="3"/>
        </w:numPr>
      </w:pPr>
      <w:r>
        <w:t>Non windows machines</w:t>
      </w:r>
    </w:p>
    <w:p w14:paraId="2C440FC6" w14:textId="77777777" w:rsidR="00A51D6D" w:rsidRDefault="00A51D6D" w:rsidP="00A51D6D"/>
    <w:p w14:paraId="4A1DEC7B" w14:textId="77777777" w:rsidR="00A51D6D" w:rsidRDefault="00A51D6D" w:rsidP="00A51D6D">
      <w:r>
        <w:t>Part 4 - Development</w:t>
      </w:r>
    </w:p>
    <w:p w14:paraId="79060472" w14:textId="77777777" w:rsidR="00A51D6D" w:rsidRDefault="00A51D6D" w:rsidP="00A51D6D">
      <w:pPr>
        <w:pStyle w:val="ListParagraph"/>
        <w:numPr>
          <w:ilvl w:val="0"/>
          <w:numId w:val="4"/>
        </w:numPr>
      </w:pPr>
      <w:r>
        <w:t>Definitions of Scalability</w:t>
      </w:r>
    </w:p>
    <w:p w14:paraId="76E57A7A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>Enterprise scalability</w:t>
      </w:r>
    </w:p>
    <w:p w14:paraId="5C989E45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>Cost Effective Scalability</w:t>
      </w:r>
    </w:p>
    <w:p w14:paraId="65FC91F5" w14:textId="77777777" w:rsidR="00A51D6D" w:rsidRDefault="00A51D6D" w:rsidP="00A51D6D">
      <w:pPr>
        <w:pStyle w:val="ListParagraph"/>
        <w:numPr>
          <w:ilvl w:val="1"/>
          <w:numId w:val="4"/>
        </w:numPr>
      </w:pPr>
      <w:proofErr w:type="spellStart"/>
      <w:r>
        <w:t>Startup</w:t>
      </w:r>
      <w:proofErr w:type="spellEnd"/>
    </w:p>
    <w:p w14:paraId="25785C7E" w14:textId="77777777" w:rsidR="00A51D6D" w:rsidRDefault="00A51D6D" w:rsidP="00A51D6D">
      <w:pPr>
        <w:pStyle w:val="ListParagraph"/>
        <w:numPr>
          <w:ilvl w:val="0"/>
          <w:numId w:val="4"/>
        </w:numPr>
      </w:pPr>
      <w:r>
        <w:t>Dude, where's my data?</w:t>
      </w:r>
    </w:p>
    <w:p w14:paraId="15810440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>Architectural Considerations</w:t>
      </w:r>
    </w:p>
    <w:p w14:paraId="118CC0C1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>Technologies</w:t>
      </w:r>
    </w:p>
    <w:p w14:paraId="5FCB53C0" w14:textId="77777777" w:rsidR="00A51D6D" w:rsidRDefault="00A51D6D" w:rsidP="00A51D6D">
      <w:pPr>
        <w:pStyle w:val="ListParagraph"/>
        <w:numPr>
          <w:ilvl w:val="2"/>
          <w:numId w:val="4"/>
        </w:numPr>
      </w:pPr>
      <w:r>
        <w:t>S3</w:t>
      </w:r>
    </w:p>
    <w:p w14:paraId="1658C9F7" w14:textId="77777777" w:rsidR="00A51D6D" w:rsidRDefault="00A51D6D" w:rsidP="00A51D6D">
      <w:pPr>
        <w:pStyle w:val="ListParagraph"/>
        <w:numPr>
          <w:ilvl w:val="2"/>
          <w:numId w:val="4"/>
        </w:numPr>
      </w:pPr>
      <w:r>
        <w:t>RDS</w:t>
      </w:r>
    </w:p>
    <w:p w14:paraId="6748BAB5" w14:textId="77777777" w:rsidR="00A51D6D" w:rsidRDefault="00A51D6D" w:rsidP="00A51D6D">
      <w:pPr>
        <w:pStyle w:val="ListParagraph"/>
        <w:numPr>
          <w:ilvl w:val="2"/>
          <w:numId w:val="4"/>
        </w:numPr>
      </w:pPr>
      <w:proofErr w:type="spellStart"/>
      <w:r>
        <w:t>SimpleDB</w:t>
      </w:r>
      <w:proofErr w:type="spellEnd"/>
    </w:p>
    <w:p w14:paraId="6C2F9183" w14:textId="77777777" w:rsidR="00A51D6D" w:rsidRDefault="00A51D6D" w:rsidP="00A51D6D">
      <w:pPr>
        <w:pStyle w:val="ListParagraph"/>
        <w:numPr>
          <w:ilvl w:val="2"/>
          <w:numId w:val="4"/>
        </w:numPr>
      </w:pPr>
      <w:proofErr w:type="spellStart"/>
      <w:r>
        <w:t>NoSQL</w:t>
      </w:r>
      <w:proofErr w:type="spellEnd"/>
    </w:p>
    <w:p w14:paraId="77EE2DAC" w14:textId="77777777" w:rsidR="00A51D6D" w:rsidRDefault="00A51D6D" w:rsidP="00A51D6D">
      <w:pPr>
        <w:pStyle w:val="ListParagraph"/>
        <w:numPr>
          <w:ilvl w:val="0"/>
          <w:numId w:val="4"/>
        </w:numPr>
      </w:pPr>
      <w:r>
        <w:t>Security</w:t>
      </w:r>
    </w:p>
    <w:p w14:paraId="075B0CA9" w14:textId="77777777" w:rsidR="00A51D6D" w:rsidRDefault="00A51D6D" w:rsidP="00A51D6D">
      <w:pPr>
        <w:pStyle w:val="ListParagraph"/>
        <w:numPr>
          <w:ilvl w:val="0"/>
          <w:numId w:val="4"/>
        </w:numPr>
        <w:ind w:left="1080"/>
      </w:pPr>
      <w:r>
        <w:t>Security in the public cloud</w:t>
      </w:r>
    </w:p>
    <w:p w14:paraId="4B015588" w14:textId="77777777" w:rsidR="00A51D6D" w:rsidRDefault="00A51D6D" w:rsidP="00A51D6D">
      <w:pPr>
        <w:pStyle w:val="ListParagraph"/>
        <w:numPr>
          <w:ilvl w:val="0"/>
          <w:numId w:val="4"/>
        </w:numPr>
        <w:ind w:left="1080"/>
      </w:pPr>
      <w:r>
        <w:lastRenderedPageBreak/>
        <w:t>Considerations of threats for traditional data centres</w:t>
      </w:r>
    </w:p>
    <w:p w14:paraId="0D3B2DB5" w14:textId="77777777" w:rsidR="00A51D6D" w:rsidRDefault="00A51D6D" w:rsidP="00A51D6D">
      <w:pPr>
        <w:pStyle w:val="ListParagraph"/>
        <w:numPr>
          <w:ilvl w:val="0"/>
          <w:numId w:val="4"/>
        </w:numPr>
        <w:ind w:left="1080"/>
      </w:pPr>
      <w:r>
        <w:t>Security practices for traditional data centres</w:t>
      </w:r>
    </w:p>
    <w:p w14:paraId="3255306D" w14:textId="77777777" w:rsidR="00A51D6D" w:rsidRDefault="00A51D6D" w:rsidP="00A51D6D">
      <w:pPr>
        <w:pStyle w:val="ListParagraph"/>
        <w:numPr>
          <w:ilvl w:val="0"/>
          <w:numId w:val="4"/>
        </w:numPr>
        <w:ind w:left="1080"/>
      </w:pPr>
      <w:r>
        <w:t>Considerations for the public cloud (in general)</w:t>
      </w:r>
    </w:p>
    <w:p w14:paraId="092F9DDE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 xml:space="preserve">Security on </w:t>
      </w:r>
      <w:proofErr w:type="spellStart"/>
      <w:r>
        <w:t>PaaS</w:t>
      </w:r>
      <w:proofErr w:type="spellEnd"/>
    </w:p>
    <w:p w14:paraId="02C80014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 xml:space="preserve">Security on </w:t>
      </w:r>
      <w:proofErr w:type="spellStart"/>
      <w:r>
        <w:t>IaaS</w:t>
      </w:r>
      <w:proofErr w:type="spellEnd"/>
    </w:p>
    <w:p w14:paraId="4DB7BC1B" w14:textId="77777777" w:rsidR="00A51D6D" w:rsidRDefault="00A51D6D" w:rsidP="00A51D6D">
      <w:pPr>
        <w:pStyle w:val="ListParagraph"/>
        <w:numPr>
          <w:ilvl w:val="0"/>
          <w:numId w:val="4"/>
        </w:numPr>
        <w:ind w:left="1080"/>
      </w:pPr>
      <w:r>
        <w:t>Comparing AWS security and traditional hosting</w:t>
      </w:r>
    </w:p>
    <w:p w14:paraId="1CB84489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>Physical security</w:t>
      </w:r>
    </w:p>
    <w:p w14:paraId="6429F563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>Ownership of assets (e.g. Routers)</w:t>
      </w:r>
    </w:p>
    <w:p w14:paraId="38B7CAF4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>Removal of the DMZ</w:t>
      </w:r>
    </w:p>
    <w:p w14:paraId="7DF1D35F" w14:textId="77777777" w:rsidR="00A51D6D" w:rsidRDefault="00A51D6D" w:rsidP="00A51D6D">
      <w:pPr>
        <w:pStyle w:val="ListParagraph"/>
        <w:numPr>
          <w:ilvl w:val="2"/>
          <w:numId w:val="4"/>
        </w:numPr>
      </w:pPr>
      <w:r>
        <w:t>Assumptions about public access</w:t>
      </w:r>
    </w:p>
    <w:p w14:paraId="4146D075" w14:textId="77777777" w:rsidR="00A51D6D" w:rsidRDefault="00A51D6D" w:rsidP="00A51D6D">
      <w:pPr>
        <w:pStyle w:val="ListParagraph"/>
        <w:numPr>
          <w:ilvl w:val="0"/>
          <w:numId w:val="4"/>
        </w:numPr>
        <w:ind w:left="1080"/>
      </w:pPr>
      <w:r>
        <w:t>Risks of self managed/owned security assets compared to AWS</w:t>
      </w:r>
    </w:p>
    <w:p w14:paraId="54B7F68A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>Patching</w:t>
      </w:r>
    </w:p>
    <w:p w14:paraId="3079E466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>Intrusion detection</w:t>
      </w:r>
    </w:p>
    <w:p w14:paraId="4F3BF5D8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>DOS</w:t>
      </w:r>
    </w:p>
    <w:p w14:paraId="4A5342AC" w14:textId="77777777" w:rsidR="00A51D6D" w:rsidRDefault="00A51D6D" w:rsidP="00A51D6D">
      <w:pPr>
        <w:pStyle w:val="ListParagraph"/>
        <w:numPr>
          <w:ilvl w:val="0"/>
          <w:numId w:val="4"/>
        </w:numPr>
        <w:ind w:left="1080"/>
      </w:pPr>
      <w:r>
        <w:t>Amazon commitment to security</w:t>
      </w:r>
    </w:p>
    <w:p w14:paraId="7731AD34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>Security certifications</w:t>
      </w:r>
    </w:p>
    <w:p w14:paraId="47CE933C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>Practice and guidance</w:t>
      </w:r>
    </w:p>
    <w:p w14:paraId="5AF33BA3" w14:textId="77777777" w:rsidR="00A51D6D" w:rsidRDefault="00A51D6D" w:rsidP="00A51D6D">
      <w:pPr>
        <w:pStyle w:val="ListParagraph"/>
        <w:numPr>
          <w:ilvl w:val="0"/>
          <w:numId w:val="4"/>
        </w:numPr>
        <w:ind w:left="1080"/>
      </w:pPr>
      <w:r>
        <w:t>What you get 'for free' on AWS</w:t>
      </w:r>
    </w:p>
    <w:p w14:paraId="4043CA0F" w14:textId="77777777" w:rsidR="00A51D6D" w:rsidRDefault="00A51D6D" w:rsidP="00A51D6D">
      <w:pPr>
        <w:pStyle w:val="ListParagraph"/>
        <w:numPr>
          <w:ilvl w:val="0"/>
          <w:numId w:val="4"/>
        </w:numPr>
        <w:ind w:left="1080"/>
      </w:pPr>
      <w:r>
        <w:t>Elements of Security</w:t>
      </w:r>
    </w:p>
    <w:p w14:paraId="03AB863B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>Data security</w:t>
      </w:r>
    </w:p>
    <w:p w14:paraId="664944AC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>Authentication</w:t>
      </w:r>
    </w:p>
    <w:p w14:paraId="23DC6004" w14:textId="77777777" w:rsidR="00A51D6D" w:rsidRDefault="00A51D6D" w:rsidP="00A51D6D">
      <w:pPr>
        <w:pStyle w:val="ListParagraph"/>
        <w:numPr>
          <w:ilvl w:val="2"/>
          <w:numId w:val="4"/>
        </w:numPr>
      </w:pPr>
      <w:r>
        <w:t>Federated security</w:t>
      </w:r>
    </w:p>
    <w:p w14:paraId="585C31A6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>Authorization</w:t>
      </w:r>
    </w:p>
    <w:p w14:paraId="63E98FFC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>Encryption</w:t>
      </w:r>
    </w:p>
    <w:p w14:paraId="124598DB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>Non-repudiation</w:t>
      </w:r>
    </w:p>
    <w:p w14:paraId="1305C907" w14:textId="77777777" w:rsidR="00A51D6D" w:rsidRDefault="00A51D6D" w:rsidP="00A51D6D">
      <w:pPr>
        <w:pStyle w:val="ListParagraph"/>
        <w:numPr>
          <w:ilvl w:val="0"/>
          <w:numId w:val="4"/>
        </w:numPr>
        <w:ind w:left="1080"/>
      </w:pPr>
      <w:r>
        <w:t>Principles for applying security across architecture</w:t>
      </w:r>
    </w:p>
    <w:p w14:paraId="5FFDBF3F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>Database</w:t>
      </w:r>
    </w:p>
    <w:p w14:paraId="249ECC73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>Shared data store (e.g. S3, RDS)</w:t>
      </w:r>
    </w:p>
    <w:p w14:paraId="7B161537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 xml:space="preserve">Owned data store (e.g. </w:t>
      </w:r>
      <w:proofErr w:type="spellStart"/>
      <w:r>
        <w:t>mongoDB</w:t>
      </w:r>
      <w:proofErr w:type="spellEnd"/>
      <w:r>
        <w:t>)</w:t>
      </w:r>
    </w:p>
    <w:p w14:paraId="1938DD16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>Application</w:t>
      </w:r>
    </w:p>
    <w:p w14:paraId="35866371" w14:textId="77777777" w:rsidR="00A51D6D" w:rsidRDefault="00A51D6D" w:rsidP="00A51D6D">
      <w:pPr>
        <w:pStyle w:val="ListParagraph"/>
        <w:numPr>
          <w:ilvl w:val="2"/>
          <w:numId w:val="4"/>
        </w:numPr>
      </w:pPr>
      <w:r>
        <w:t>Web app</w:t>
      </w:r>
    </w:p>
    <w:p w14:paraId="7FA1C6B4" w14:textId="77777777" w:rsidR="00A51D6D" w:rsidRDefault="00A51D6D" w:rsidP="00A51D6D">
      <w:pPr>
        <w:pStyle w:val="ListParagraph"/>
        <w:numPr>
          <w:ilvl w:val="2"/>
          <w:numId w:val="4"/>
        </w:numPr>
      </w:pPr>
      <w:r>
        <w:t>Services</w:t>
      </w:r>
    </w:p>
    <w:p w14:paraId="7C50F3BA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>Administration</w:t>
      </w:r>
    </w:p>
    <w:p w14:paraId="48A32F04" w14:textId="77777777" w:rsidR="00A51D6D" w:rsidRDefault="00A51D6D" w:rsidP="00A51D6D">
      <w:pPr>
        <w:pStyle w:val="ListParagraph"/>
        <w:numPr>
          <w:ilvl w:val="2"/>
          <w:numId w:val="4"/>
        </w:numPr>
      </w:pPr>
      <w:r>
        <w:t>AWS console</w:t>
      </w:r>
    </w:p>
    <w:p w14:paraId="374F7D74" w14:textId="77777777" w:rsidR="00A51D6D" w:rsidRDefault="00A51D6D" w:rsidP="00A51D6D">
      <w:pPr>
        <w:pStyle w:val="ListParagraph"/>
        <w:numPr>
          <w:ilvl w:val="2"/>
          <w:numId w:val="4"/>
        </w:numPr>
      </w:pPr>
      <w:r>
        <w:t>Restrictions on remote desktops and root access</w:t>
      </w:r>
    </w:p>
    <w:p w14:paraId="7F8C8C2D" w14:textId="77777777" w:rsidR="00A51D6D" w:rsidRDefault="00A51D6D" w:rsidP="00A51D6D">
      <w:pPr>
        <w:pStyle w:val="ListParagraph"/>
        <w:numPr>
          <w:ilvl w:val="2"/>
          <w:numId w:val="4"/>
        </w:numPr>
      </w:pPr>
      <w:r>
        <w:t>Monitoring data</w:t>
      </w:r>
    </w:p>
    <w:p w14:paraId="4DEA8DA9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>Security groups</w:t>
      </w:r>
    </w:p>
    <w:p w14:paraId="3A497B37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>Using and deploying certificates</w:t>
      </w:r>
    </w:p>
    <w:p w14:paraId="3008B942" w14:textId="77777777" w:rsidR="00A51D6D" w:rsidRDefault="00A51D6D" w:rsidP="00A51D6D">
      <w:pPr>
        <w:pStyle w:val="ListParagraph"/>
        <w:numPr>
          <w:ilvl w:val="0"/>
          <w:numId w:val="4"/>
        </w:numPr>
        <w:ind w:left="1080"/>
      </w:pPr>
      <w:r>
        <w:t xml:space="preserve">Steps for </w:t>
      </w:r>
      <w:commentRangeStart w:id="1"/>
      <w:r>
        <w:t>setting</w:t>
      </w:r>
      <w:commentRangeEnd w:id="1"/>
      <w:r>
        <w:rPr>
          <w:rStyle w:val="CommentReference"/>
        </w:rPr>
        <w:commentReference w:id="1"/>
      </w:r>
      <w:r>
        <w:t xml:space="preserve"> up basic security on AWS</w:t>
      </w:r>
    </w:p>
    <w:p w14:paraId="59B7EF5E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>Developing simple threat model</w:t>
      </w:r>
    </w:p>
    <w:p w14:paraId="0066D38D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>Creating an account and protecting account information</w:t>
      </w:r>
    </w:p>
    <w:p w14:paraId="03CE7901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>Creating logins for the development team</w:t>
      </w:r>
    </w:p>
    <w:p w14:paraId="2304D85C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 xml:space="preserve">Separating </w:t>
      </w:r>
      <w:proofErr w:type="spellStart"/>
      <w:r>
        <w:t>dev</w:t>
      </w:r>
      <w:proofErr w:type="spellEnd"/>
      <w:r>
        <w:t>, test and production environments</w:t>
      </w:r>
    </w:p>
    <w:p w14:paraId="0BECFDBB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>RDS security</w:t>
      </w:r>
    </w:p>
    <w:p w14:paraId="1DCE93FD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>Locking down an instance</w:t>
      </w:r>
    </w:p>
    <w:p w14:paraId="191010B7" w14:textId="77777777" w:rsidR="00A51D6D" w:rsidRDefault="00A51D6D" w:rsidP="00A51D6D">
      <w:pPr>
        <w:pStyle w:val="ListParagraph"/>
        <w:numPr>
          <w:ilvl w:val="2"/>
          <w:numId w:val="4"/>
        </w:numPr>
      </w:pPr>
      <w:r>
        <w:t>Linux</w:t>
      </w:r>
    </w:p>
    <w:p w14:paraId="185DF65E" w14:textId="77777777" w:rsidR="00A51D6D" w:rsidRDefault="00A51D6D" w:rsidP="00A51D6D">
      <w:pPr>
        <w:pStyle w:val="ListParagraph"/>
        <w:numPr>
          <w:ilvl w:val="2"/>
          <w:numId w:val="4"/>
        </w:numPr>
      </w:pPr>
      <w:r>
        <w:t>Windows</w:t>
      </w:r>
    </w:p>
    <w:p w14:paraId="67C1209E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>Security groups</w:t>
      </w:r>
    </w:p>
    <w:p w14:paraId="770D32E3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>S3 security</w:t>
      </w:r>
    </w:p>
    <w:p w14:paraId="50661CC2" w14:textId="77777777" w:rsidR="00A51D6D" w:rsidRDefault="00A51D6D" w:rsidP="00A51D6D">
      <w:pPr>
        <w:pStyle w:val="ListParagraph"/>
        <w:numPr>
          <w:ilvl w:val="2"/>
          <w:numId w:val="4"/>
        </w:numPr>
      </w:pPr>
      <w:r>
        <w:t>Buckets</w:t>
      </w:r>
    </w:p>
    <w:p w14:paraId="786A26B3" w14:textId="77777777" w:rsidR="00A51D6D" w:rsidRDefault="00A51D6D" w:rsidP="00A51D6D">
      <w:pPr>
        <w:pStyle w:val="ListParagraph"/>
        <w:numPr>
          <w:ilvl w:val="2"/>
          <w:numId w:val="4"/>
        </w:numPr>
      </w:pPr>
      <w:r>
        <w:t>Authorisation keys with expiry</w:t>
      </w:r>
    </w:p>
    <w:p w14:paraId="1B5B9445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>Integration with existing authentication mechanisms (how would we do the equivalent to Azure federated identity)</w:t>
      </w:r>
    </w:p>
    <w:p w14:paraId="2353DCA1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>Creating, installing and using certificates</w:t>
      </w:r>
    </w:p>
    <w:p w14:paraId="6343E3DA" w14:textId="77777777" w:rsidR="00A51D6D" w:rsidRDefault="00A51D6D" w:rsidP="00A51D6D">
      <w:pPr>
        <w:pStyle w:val="ListParagraph"/>
        <w:numPr>
          <w:ilvl w:val="2"/>
          <w:numId w:val="4"/>
        </w:numPr>
      </w:pPr>
      <w:r>
        <w:t>SSL</w:t>
      </w:r>
    </w:p>
    <w:p w14:paraId="3E891A75" w14:textId="77777777" w:rsidR="00A51D6D" w:rsidRDefault="00A51D6D" w:rsidP="00A51D6D">
      <w:pPr>
        <w:pStyle w:val="ListParagraph"/>
        <w:numPr>
          <w:ilvl w:val="2"/>
          <w:numId w:val="4"/>
        </w:numPr>
      </w:pPr>
      <w:r>
        <w:t>X.509</w:t>
      </w:r>
    </w:p>
    <w:p w14:paraId="2CC8C270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>Monitoring</w:t>
      </w:r>
    </w:p>
    <w:p w14:paraId="2CD8048D" w14:textId="77777777" w:rsidR="00A51D6D" w:rsidRDefault="00A51D6D" w:rsidP="00A51D6D">
      <w:pPr>
        <w:pStyle w:val="ListParagraph"/>
        <w:numPr>
          <w:ilvl w:val="2"/>
          <w:numId w:val="4"/>
        </w:numPr>
      </w:pPr>
      <w:r>
        <w:t>For intrusion detection</w:t>
      </w:r>
    </w:p>
    <w:p w14:paraId="76336219" w14:textId="77777777" w:rsidR="00A51D6D" w:rsidRDefault="00A51D6D" w:rsidP="00A51D6D">
      <w:pPr>
        <w:pStyle w:val="ListParagraph"/>
        <w:numPr>
          <w:ilvl w:val="2"/>
          <w:numId w:val="4"/>
        </w:numPr>
      </w:pPr>
      <w:r>
        <w:t>For DOS attacks</w:t>
      </w:r>
    </w:p>
    <w:p w14:paraId="2C4740DC" w14:textId="77777777" w:rsidR="00A51D6D" w:rsidRDefault="00A51D6D" w:rsidP="00A51D6D">
      <w:pPr>
        <w:pStyle w:val="ListParagraph"/>
        <w:numPr>
          <w:ilvl w:val="0"/>
          <w:numId w:val="4"/>
        </w:numPr>
      </w:pPr>
      <w:r>
        <w:t>Websites</w:t>
      </w:r>
    </w:p>
    <w:p w14:paraId="4490016D" w14:textId="77777777" w:rsidR="00A51D6D" w:rsidRDefault="00A51D6D" w:rsidP="00A51D6D">
      <w:pPr>
        <w:pStyle w:val="ListParagraph"/>
        <w:numPr>
          <w:ilvl w:val="1"/>
          <w:numId w:val="4"/>
        </w:numPr>
      </w:pPr>
      <w:r>
        <w:t>State and Caching</w:t>
      </w:r>
    </w:p>
    <w:p w14:paraId="639393B4" w14:textId="77777777" w:rsidR="00A51D6D" w:rsidRDefault="00A51D6D" w:rsidP="00A51D6D">
      <w:pPr>
        <w:pStyle w:val="ListParagraph"/>
        <w:numPr>
          <w:ilvl w:val="0"/>
          <w:numId w:val="4"/>
        </w:numPr>
      </w:pPr>
      <w:r>
        <w:t>Services</w:t>
      </w:r>
    </w:p>
    <w:p w14:paraId="2F9649D1" w14:textId="77777777" w:rsidR="00A51D6D" w:rsidRDefault="00A51D6D" w:rsidP="00A51D6D">
      <w:pPr>
        <w:pStyle w:val="ListParagraph"/>
        <w:numPr>
          <w:ilvl w:val="0"/>
          <w:numId w:val="4"/>
        </w:numPr>
      </w:pPr>
      <w:r>
        <w:t>Batches</w:t>
      </w:r>
    </w:p>
    <w:p w14:paraId="339AA035" w14:textId="77777777" w:rsidR="00A51D6D" w:rsidRDefault="00A51D6D" w:rsidP="00A51D6D"/>
    <w:p w14:paraId="4E00DD75" w14:textId="77777777" w:rsidR="00A51D6D" w:rsidRDefault="00A51D6D" w:rsidP="00A51D6D">
      <w:r>
        <w:t>Part 5 - Operations</w:t>
      </w:r>
    </w:p>
    <w:p w14:paraId="123CA0EE" w14:textId="77777777" w:rsidR="00A51D6D" w:rsidRDefault="00A51D6D" w:rsidP="00A51D6D">
      <w:pPr>
        <w:pStyle w:val="ListParagraph"/>
        <w:numPr>
          <w:ilvl w:val="0"/>
          <w:numId w:val="5"/>
        </w:numPr>
      </w:pPr>
      <w:r>
        <w:t>Scalability</w:t>
      </w:r>
    </w:p>
    <w:p w14:paraId="3AF6929E" w14:textId="77777777" w:rsidR="00A51D6D" w:rsidRDefault="00A51D6D" w:rsidP="00A51D6D">
      <w:pPr>
        <w:pStyle w:val="ListParagraph"/>
        <w:numPr>
          <w:ilvl w:val="0"/>
          <w:numId w:val="5"/>
        </w:numPr>
      </w:pPr>
      <w:r>
        <w:t>Elasticity</w:t>
      </w:r>
    </w:p>
    <w:p w14:paraId="20638E2B" w14:textId="77777777" w:rsidR="00A51D6D" w:rsidRDefault="00A51D6D" w:rsidP="00A51D6D">
      <w:pPr>
        <w:pStyle w:val="ListParagraph"/>
        <w:numPr>
          <w:ilvl w:val="0"/>
          <w:numId w:val="5"/>
        </w:numPr>
      </w:pPr>
      <w:r>
        <w:t>Deployment</w:t>
      </w:r>
    </w:p>
    <w:p w14:paraId="2651C823" w14:textId="77777777" w:rsidR="00A51D6D" w:rsidRDefault="00A51D6D" w:rsidP="00A51D6D">
      <w:pPr>
        <w:pStyle w:val="ListParagraph"/>
        <w:numPr>
          <w:ilvl w:val="0"/>
          <w:numId w:val="5"/>
        </w:numPr>
      </w:pPr>
      <w:r>
        <w:t>Relationship to elasticity</w:t>
      </w:r>
    </w:p>
    <w:p w14:paraId="2A77A941" w14:textId="77777777" w:rsidR="00A51D6D" w:rsidRDefault="00A51D6D" w:rsidP="00A51D6D">
      <w:pPr>
        <w:pStyle w:val="ListParagraph"/>
        <w:numPr>
          <w:ilvl w:val="0"/>
          <w:numId w:val="5"/>
        </w:numPr>
      </w:pPr>
      <w:r>
        <w:t>Chef</w:t>
      </w:r>
    </w:p>
    <w:p w14:paraId="4BA4E17A" w14:textId="77777777" w:rsidR="00A51D6D" w:rsidRDefault="00A51D6D" w:rsidP="00A51D6D">
      <w:pPr>
        <w:pStyle w:val="ListParagraph"/>
        <w:numPr>
          <w:ilvl w:val="0"/>
          <w:numId w:val="5"/>
        </w:numPr>
      </w:pPr>
      <w:r>
        <w:t>Monitoring</w:t>
      </w:r>
    </w:p>
    <w:p w14:paraId="0F6AEE60" w14:textId="77777777" w:rsidR="00A51D6D" w:rsidRDefault="00A51D6D" w:rsidP="00A51D6D">
      <w:pPr>
        <w:pStyle w:val="ListParagraph"/>
        <w:numPr>
          <w:ilvl w:val="0"/>
          <w:numId w:val="5"/>
        </w:numPr>
      </w:pPr>
      <w:r>
        <w:t>Automation</w:t>
      </w:r>
    </w:p>
    <w:p w14:paraId="14477F51" w14:textId="77777777" w:rsidR="004449A3" w:rsidRDefault="004449A3"/>
    <w:sectPr w:rsidR="004449A3" w:rsidSect="00FB1C1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Simon Munro" w:date="2011-02-08T21:53:00Z" w:initials="SM">
    <w:p w14:paraId="15EC00DF" w14:textId="77777777" w:rsidR="00A51D6D" w:rsidRDefault="00A51D6D">
      <w:pPr>
        <w:pStyle w:val="CommentText"/>
      </w:pPr>
      <w:r>
        <w:rPr>
          <w:rStyle w:val="CommentReference"/>
        </w:rPr>
        <w:annotationRef/>
      </w:r>
      <w:r>
        <w:t>This is the important part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A6AE6"/>
    <w:multiLevelType w:val="hybridMultilevel"/>
    <w:tmpl w:val="C50E6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E549E1"/>
    <w:multiLevelType w:val="hybridMultilevel"/>
    <w:tmpl w:val="E3327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1532A0"/>
    <w:multiLevelType w:val="hybridMultilevel"/>
    <w:tmpl w:val="E4E81F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FBF696A"/>
    <w:multiLevelType w:val="hybridMultilevel"/>
    <w:tmpl w:val="D040B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B92183"/>
    <w:multiLevelType w:val="hybridMultilevel"/>
    <w:tmpl w:val="CC9E4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D6D"/>
    <w:rsid w:val="000D41AF"/>
    <w:rsid w:val="004449A3"/>
    <w:rsid w:val="00A51D6D"/>
    <w:rsid w:val="00FB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23B7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D6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1D6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1D6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1D6D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1D6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1D6D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1D6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D6D"/>
    <w:rPr>
      <w:rFonts w:ascii="Lucida Grande" w:hAnsi="Lucida Grande" w:cs="Lucida Grande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D6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1D6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1D6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1D6D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1D6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1D6D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1D6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D6D"/>
    <w:rPr>
      <w:rFonts w:ascii="Lucida Grande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386</Words>
  <Characters>2203</Characters>
  <Application>Microsoft Macintosh Word</Application>
  <DocSecurity>0</DocSecurity>
  <Lines>18</Lines>
  <Paragraphs>5</Paragraphs>
  <ScaleCrop>false</ScaleCrop>
  <Company>None</Company>
  <LinksUpToDate>false</LinksUpToDate>
  <CharactersWithSpaces>2584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Munro</dc:creator>
  <cp:keywords/>
  <dc:description/>
  <cp:lastModifiedBy>Simon Munro</cp:lastModifiedBy>
  <cp:revision>2</cp:revision>
  <dcterms:created xsi:type="dcterms:W3CDTF">2011-02-08T21:44:00Z</dcterms:created>
  <dcterms:modified xsi:type="dcterms:W3CDTF">2011-02-08T22:02:00Z</dcterms:modified>
</cp:coreProperties>
</file>